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E2B54" w14:textId="77777777" w:rsidR="00763D5C" w:rsidRDefault="00763D5C" w:rsidP="00763D5C">
      <w:pPr>
        <w:jc w:val="center"/>
        <w:rPr>
          <w:rFonts w:cs="Calibri"/>
        </w:rPr>
      </w:pPr>
      <w:r>
        <w:rPr>
          <w:rFonts w:cs="Calibri"/>
        </w:rPr>
        <w:t>MOS-4</w:t>
      </w:r>
    </w:p>
    <w:p w14:paraId="4C2114E6" w14:textId="77777777" w:rsidR="00763D5C" w:rsidRDefault="00763D5C" w:rsidP="00763D5C">
      <w:pPr>
        <w:rPr>
          <w:rFonts w:cs="Calibri"/>
        </w:rPr>
      </w:pPr>
    </w:p>
    <w:p w14:paraId="2C2B9E29" w14:textId="34CC3344" w:rsidR="00763D5C" w:rsidRDefault="00132EC4" w:rsidP="00763D5C">
      <w:r>
        <w:t xml:space="preserve">1. </w:t>
      </w:r>
      <w:r w:rsidR="00763D5C">
        <w:t>How often do you have someone to turn to for suggestions about how to</w:t>
      </w:r>
      <w:r w:rsidR="007C6675">
        <w:t xml:space="preserve"> solve </w:t>
      </w:r>
      <w:r w:rsidR="00763D5C">
        <w:t xml:space="preserve">a personal problem? </w:t>
      </w:r>
    </w:p>
    <w:p w14:paraId="5D01478A" w14:textId="77777777" w:rsidR="003C5449" w:rsidRDefault="003C5449" w:rsidP="003C5449">
      <w:pPr>
        <w:ind w:left="720"/>
      </w:pPr>
      <w:r>
        <w:rPr>
          <w:noProof/>
        </w:rPr>
        <w:drawing>
          <wp:inline distT="0" distB="0" distL="0" distR="0" wp14:anchorId="5AE2D1D2" wp14:editId="4A984C51">
            <wp:extent cx="2883680" cy="852189"/>
            <wp:effectExtent l="0" t="0" r="1206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77" cy="85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07573" w14:textId="3F49E47D" w:rsidR="003C5449" w:rsidRDefault="003C5449" w:rsidP="003C5449">
      <w:pPr>
        <w:spacing w:after="0" w:line="240" w:lineRule="auto"/>
        <w:ind w:left="720"/>
      </w:pPr>
      <w:r>
        <w:t xml:space="preserve">Not </w:t>
      </w:r>
      <w:r>
        <w:tab/>
      </w:r>
      <w:r>
        <w:tab/>
      </w:r>
      <w:r>
        <w:tab/>
      </w:r>
      <w:r>
        <w:tab/>
      </w:r>
      <w:r>
        <w:tab/>
        <w:t xml:space="preserve">          All</w:t>
      </w:r>
      <w:r>
        <w:tab/>
      </w:r>
    </w:p>
    <w:p w14:paraId="4D63096E" w14:textId="7F306B48" w:rsidR="003C5449" w:rsidRDefault="003C5449" w:rsidP="003C5449">
      <w:pPr>
        <w:spacing w:after="0" w:line="240" w:lineRule="auto"/>
        <w:ind w:left="720"/>
      </w:pPr>
      <w:proofErr w:type="gramStart"/>
      <w:r>
        <w:t>at</w:t>
      </w:r>
      <w:proofErr w:type="gramEnd"/>
      <w:r>
        <w:t xml:space="preserve">                         </w:t>
      </w:r>
      <w:r>
        <w:tab/>
      </w:r>
      <w:r>
        <w:tab/>
      </w:r>
      <w:r>
        <w:tab/>
      </w:r>
      <w:r>
        <w:tab/>
        <w:t xml:space="preserve">         of the</w:t>
      </w:r>
    </w:p>
    <w:p w14:paraId="18763AC8" w14:textId="7F90B831" w:rsidR="003C5449" w:rsidRDefault="003C5449" w:rsidP="003C5449">
      <w:pPr>
        <w:spacing w:after="0" w:line="240" w:lineRule="auto"/>
        <w:ind w:left="720"/>
      </w:pPr>
      <w:proofErr w:type="gramStart"/>
      <w:r>
        <w:t>all</w:t>
      </w:r>
      <w:proofErr w:type="gramEnd"/>
      <w:r>
        <w:tab/>
      </w:r>
      <w:r>
        <w:tab/>
      </w:r>
      <w:r>
        <w:tab/>
      </w:r>
      <w:r>
        <w:tab/>
        <w:t xml:space="preserve">                       time</w:t>
      </w:r>
    </w:p>
    <w:p w14:paraId="633A3095" w14:textId="77777777" w:rsidR="003C5449" w:rsidRDefault="003C5449" w:rsidP="00763D5C"/>
    <w:p w14:paraId="1A47A1B2" w14:textId="18D78D46" w:rsidR="00763D5C" w:rsidRDefault="00763D5C" w:rsidP="00763D5C">
      <w:r>
        <w:t> </w:t>
      </w:r>
      <w:r w:rsidR="00132EC4">
        <w:t xml:space="preserve">2. </w:t>
      </w:r>
      <w:r>
        <w:t xml:space="preserve">How often do you have someone to help </w:t>
      </w:r>
      <w:r w:rsidR="00850987">
        <w:t xml:space="preserve">you </w:t>
      </w:r>
      <w:r>
        <w:t xml:space="preserve">with daily chores if you were sick? </w:t>
      </w:r>
    </w:p>
    <w:p w14:paraId="4A66A217" w14:textId="5E651DA7" w:rsidR="003C5449" w:rsidRDefault="003C5449" w:rsidP="003C5449">
      <w:pPr>
        <w:ind w:left="720"/>
      </w:pPr>
      <w:r>
        <w:rPr>
          <w:noProof/>
        </w:rPr>
        <w:drawing>
          <wp:inline distT="0" distB="0" distL="0" distR="0" wp14:anchorId="682F6C94" wp14:editId="7E654C98">
            <wp:extent cx="2883680" cy="852189"/>
            <wp:effectExtent l="0" t="0" r="1206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77" cy="85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82505" w14:textId="77777777" w:rsidR="003C5449" w:rsidRDefault="00763D5C" w:rsidP="003C5449">
      <w:pPr>
        <w:spacing w:after="0" w:line="240" w:lineRule="auto"/>
        <w:ind w:left="720"/>
      </w:pPr>
      <w:r>
        <w:t> </w:t>
      </w:r>
      <w:r w:rsidR="003C5449">
        <w:t xml:space="preserve">Not </w:t>
      </w:r>
      <w:r w:rsidR="003C5449">
        <w:tab/>
      </w:r>
      <w:r w:rsidR="003C5449">
        <w:tab/>
      </w:r>
      <w:r w:rsidR="003C5449">
        <w:tab/>
      </w:r>
      <w:r w:rsidR="003C5449">
        <w:tab/>
      </w:r>
      <w:r w:rsidR="003C5449">
        <w:tab/>
        <w:t xml:space="preserve">          All</w:t>
      </w:r>
      <w:r w:rsidR="003C5449">
        <w:tab/>
      </w:r>
    </w:p>
    <w:p w14:paraId="1F50EA70" w14:textId="77777777" w:rsidR="003C5449" w:rsidRDefault="003C5449" w:rsidP="003C5449">
      <w:pPr>
        <w:spacing w:after="0" w:line="240" w:lineRule="auto"/>
        <w:ind w:left="720"/>
      </w:pPr>
      <w:proofErr w:type="gramStart"/>
      <w:r>
        <w:t>at</w:t>
      </w:r>
      <w:proofErr w:type="gramEnd"/>
      <w:r>
        <w:t xml:space="preserve">                         </w:t>
      </w:r>
      <w:r>
        <w:tab/>
      </w:r>
      <w:r>
        <w:tab/>
      </w:r>
      <w:r>
        <w:tab/>
      </w:r>
      <w:r>
        <w:tab/>
        <w:t xml:space="preserve">         of the</w:t>
      </w:r>
    </w:p>
    <w:p w14:paraId="7E3E984F" w14:textId="77777777" w:rsidR="003C5449" w:rsidRDefault="003C5449" w:rsidP="003C5449">
      <w:pPr>
        <w:spacing w:after="0" w:line="240" w:lineRule="auto"/>
        <w:ind w:left="720"/>
      </w:pPr>
      <w:proofErr w:type="gramStart"/>
      <w:r>
        <w:t>all</w:t>
      </w:r>
      <w:proofErr w:type="gramEnd"/>
      <w:r>
        <w:tab/>
      </w:r>
      <w:r>
        <w:tab/>
      </w:r>
      <w:r>
        <w:tab/>
      </w:r>
      <w:r>
        <w:tab/>
        <w:t xml:space="preserve">                       time</w:t>
      </w:r>
    </w:p>
    <w:p w14:paraId="2131EF70" w14:textId="77777777" w:rsidR="003C5449" w:rsidRDefault="003C5449" w:rsidP="00763D5C"/>
    <w:p w14:paraId="07F436E4" w14:textId="13BB6DF6" w:rsidR="00763D5C" w:rsidRDefault="00132EC4" w:rsidP="00763D5C">
      <w:r>
        <w:t xml:space="preserve">3. </w:t>
      </w:r>
      <w:r w:rsidR="00763D5C">
        <w:t xml:space="preserve">How often do you have someone </w:t>
      </w:r>
      <w:r w:rsidR="007C6675">
        <w:t xml:space="preserve">who cares about you and </w:t>
      </w:r>
      <w:r w:rsidR="00763D5C">
        <w:t>make</w:t>
      </w:r>
      <w:r w:rsidR="007C6675">
        <w:t>s</w:t>
      </w:r>
      <w:r w:rsidR="00763D5C">
        <w:t xml:space="preserve"> you feel wanted? </w:t>
      </w:r>
    </w:p>
    <w:p w14:paraId="0F385377" w14:textId="77777777" w:rsidR="003C5449" w:rsidRDefault="003C5449" w:rsidP="003C5449">
      <w:pPr>
        <w:ind w:left="990" w:hanging="270"/>
      </w:pPr>
      <w:r>
        <w:rPr>
          <w:noProof/>
        </w:rPr>
        <w:drawing>
          <wp:inline distT="0" distB="0" distL="0" distR="0" wp14:anchorId="4D5C0337" wp14:editId="5DF43137">
            <wp:extent cx="2883680" cy="852189"/>
            <wp:effectExtent l="0" t="0" r="1206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77" cy="85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615CC" w14:textId="77777777" w:rsidR="003C5449" w:rsidRDefault="003C5449" w:rsidP="003C5449">
      <w:pPr>
        <w:spacing w:after="0" w:line="240" w:lineRule="auto"/>
        <w:ind w:left="720"/>
      </w:pPr>
      <w:r>
        <w:t xml:space="preserve">Not </w:t>
      </w:r>
      <w:r>
        <w:tab/>
      </w:r>
      <w:r>
        <w:tab/>
      </w:r>
      <w:r>
        <w:tab/>
      </w:r>
      <w:r>
        <w:tab/>
      </w:r>
      <w:r>
        <w:tab/>
        <w:t xml:space="preserve">          All</w:t>
      </w:r>
      <w:r>
        <w:tab/>
      </w:r>
    </w:p>
    <w:p w14:paraId="615EF9C4" w14:textId="77777777" w:rsidR="003C5449" w:rsidRDefault="003C5449" w:rsidP="003C5449">
      <w:pPr>
        <w:spacing w:after="0" w:line="240" w:lineRule="auto"/>
        <w:ind w:left="720"/>
      </w:pPr>
      <w:proofErr w:type="gramStart"/>
      <w:r>
        <w:t>at</w:t>
      </w:r>
      <w:proofErr w:type="gramEnd"/>
      <w:r>
        <w:t xml:space="preserve">                         </w:t>
      </w:r>
      <w:r>
        <w:tab/>
      </w:r>
      <w:r>
        <w:tab/>
      </w:r>
      <w:r>
        <w:tab/>
      </w:r>
      <w:r>
        <w:tab/>
        <w:t xml:space="preserve">         of the</w:t>
      </w:r>
    </w:p>
    <w:p w14:paraId="13A0B90F" w14:textId="77777777" w:rsidR="003C5449" w:rsidRDefault="003C5449" w:rsidP="003C5449">
      <w:pPr>
        <w:spacing w:after="0" w:line="240" w:lineRule="auto"/>
        <w:ind w:left="720"/>
      </w:pPr>
      <w:proofErr w:type="gramStart"/>
      <w:r>
        <w:t>all</w:t>
      </w:r>
      <w:proofErr w:type="gramEnd"/>
      <w:r>
        <w:tab/>
      </w:r>
      <w:r>
        <w:tab/>
      </w:r>
      <w:r>
        <w:tab/>
      </w:r>
      <w:r>
        <w:tab/>
        <w:t xml:space="preserve">                       time</w:t>
      </w:r>
    </w:p>
    <w:p w14:paraId="7384FDB3" w14:textId="77777777" w:rsidR="003C5449" w:rsidRDefault="003C5449" w:rsidP="003C5449">
      <w:pPr>
        <w:ind w:left="990" w:hanging="270"/>
      </w:pPr>
    </w:p>
    <w:p w14:paraId="0E4AF03D" w14:textId="38BF25C2" w:rsidR="00763D5C" w:rsidRDefault="00132EC4" w:rsidP="003C5449">
      <w:pPr>
        <w:ind w:left="990" w:hanging="990"/>
      </w:pPr>
      <w:r>
        <w:t xml:space="preserve">4. </w:t>
      </w:r>
      <w:r w:rsidR="00763D5C">
        <w:t> How often do you have someone to do something</w:t>
      </w:r>
      <w:r w:rsidR="007C6675">
        <w:t xml:space="preserve"> with that you enjoy</w:t>
      </w:r>
      <w:r>
        <w:t xml:space="preserve"> (for example: talking, sharing a meal, or going out for a walk or some place)</w:t>
      </w:r>
      <w:r w:rsidR="007C6675">
        <w:t xml:space="preserve">? </w:t>
      </w:r>
      <w:r w:rsidR="00763D5C">
        <w:t xml:space="preserve"> </w:t>
      </w:r>
    </w:p>
    <w:p w14:paraId="61C5B0AD" w14:textId="3DEE3CB3" w:rsidR="00763D5C" w:rsidRDefault="003C5449" w:rsidP="003C5449">
      <w:pPr>
        <w:ind w:left="720"/>
      </w:pPr>
      <w:r>
        <w:rPr>
          <w:noProof/>
        </w:rPr>
        <w:lastRenderedPageBreak/>
        <w:drawing>
          <wp:inline distT="0" distB="0" distL="0" distR="0" wp14:anchorId="5A773504" wp14:editId="2EF9CD61">
            <wp:extent cx="2883680" cy="852189"/>
            <wp:effectExtent l="0" t="0" r="1206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77" cy="85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83AA9" w14:textId="77777777" w:rsidR="003C5449" w:rsidRDefault="003C5449" w:rsidP="003C5449">
      <w:pPr>
        <w:spacing w:after="0" w:line="240" w:lineRule="auto"/>
        <w:ind w:left="720"/>
      </w:pPr>
      <w:r>
        <w:t xml:space="preserve">Not </w:t>
      </w:r>
      <w:r>
        <w:tab/>
      </w:r>
      <w:r>
        <w:tab/>
      </w:r>
      <w:r>
        <w:tab/>
      </w:r>
      <w:r>
        <w:tab/>
      </w:r>
      <w:r>
        <w:tab/>
        <w:t xml:space="preserve">          All</w:t>
      </w:r>
      <w:r>
        <w:tab/>
      </w:r>
    </w:p>
    <w:p w14:paraId="431F2070" w14:textId="77777777" w:rsidR="003C5449" w:rsidRDefault="003C5449" w:rsidP="003C5449">
      <w:pPr>
        <w:spacing w:after="0" w:line="240" w:lineRule="auto"/>
        <w:ind w:left="720"/>
      </w:pPr>
      <w:proofErr w:type="gramStart"/>
      <w:r>
        <w:t>at</w:t>
      </w:r>
      <w:proofErr w:type="gramEnd"/>
      <w:r>
        <w:t xml:space="preserve">                         </w:t>
      </w:r>
      <w:r>
        <w:tab/>
      </w:r>
      <w:r>
        <w:tab/>
      </w:r>
      <w:r>
        <w:tab/>
      </w:r>
      <w:r>
        <w:tab/>
        <w:t xml:space="preserve">         of the</w:t>
      </w:r>
    </w:p>
    <w:p w14:paraId="1C2C47A0" w14:textId="77777777" w:rsidR="003C5449" w:rsidRDefault="003C5449" w:rsidP="003C5449">
      <w:pPr>
        <w:spacing w:after="0" w:line="240" w:lineRule="auto"/>
        <w:ind w:left="720"/>
      </w:pPr>
      <w:proofErr w:type="gramStart"/>
      <w:r>
        <w:t>all</w:t>
      </w:r>
      <w:proofErr w:type="gramEnd"/>
      <w:r>
        <w:tab/>
      </w:r>
      <w:r>
        <w:tab/>
      </w:r>
      <w:r>
        <w:tab/>
      </w:r>
      <w:r>
        <w:tab/>
        <w:t xml:space="preserve">                       time</w:t>
      </w:r>
    </w:p>
    <w:p w14:paraId="7817CFEF" w14:textId="77777777" w:rsidR="00763D5C" w:rsidRPr="003E02AA" w:rsidRDefault="00763D5C" w:rsidP="00763D5C">
      <w:pPr>
        <w:rPr>
          <w:rFonts w:cs="Calibri"/>
        </w:rPr>
      </w:pPr>
      <w:bookmarkStart w:id="0" w:name="_GoBack"/>
      <w:bookmarkEnd w:id="0"/>
    </w:p>
    <w:p w14:paraId="44910407" w14:textId="77777777" w:rsidR="008E6DD9" w:rsidRDefault="008E6DD9"/>
    <w:sectPr w:rsidR="008E6DD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31F2F8" w15:done="0"/>
  <w15:commentEx w15:paraId="7742F798" w15:done="0"/>
  <w15:commentEx w15:paraId="764679BE" w15:done="0"/>
  <w15:commentEx w15:paraId="5F218AD0" w15:done="0"/>
  <w15:commentEx w15:paraId="4E66A84F" w15:done="0"/>
  <w15:commentEx w15:paraId="2EE12EA1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8F56A9" w14:textId="77777777" w:rsidR="004921DD" w:rsidRDefault="004921DD">
      <w:pPr>
        <w:spacing w:after="0" w:line="240" w:lineRule="auto"/>
      </w:pPr>
      <w:r>
        <w:separator/>
      </w:r>
    </w:p>
  </w:endnote>
  <w:endnote w:type="continuationSeparator" w:id="0">
    <w:p w14:paraId="013FD0CE" w14:textId="77777777" w:rsidR="004921DD" w:rsidRDefault="00492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3E7179" w14:textId="77777777" w:rsidR="004921DD" w:rsidRDefault="004921DD">
      <w:pPr>
        <w:spacing w:after="0" w:line="240" w:lineRule="auto"/>
      </w:pPr>
      <w:r>
        <w:separator/>
      </w:r>
    </w:p>
  </w:footnote>
  <w:footnote w:type="continuationSeparator" w:id="0">
    <w:p w14:paraId="0E706AD3" w14:textId="77777777" w:rsidR="004921DD" w:rsidRDefault="00492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CAC4D" w14:textId="77777777" w:rsidR="004921DD" w:rsidRPr="005E1872" w:rsidRDefault="004921DD" w:rsidP="00850987">
    <w:pPr>
      <w:pStyle w:val="Header"/>
      <w:spacing w:after="0" w:line="240" w:lineRule="auto"/>
      <w:rPr>
        <w:sz w:val="16"/>
        <w:szCs w:val="16"/>
      </w:rPr>
    </w:pPr>
    <w:r w:rsidRPr="005E1872">
      <w:rPr>
        <w:sz w:val="16"/>
        <w:szCs w:val="16"/>
      </w:rPr>
      <w:t>ADAPT-R Study</w:t>
    </w:r>
  </w:p>
  <w:p w14:paraId="6ADAD941" w14:textId="5BFED7FB" w:rsidR="004921DD" w:rsidRPr="005E1872" w:rsidRDefault="004921DD" w:rsidP="00850987">
    <w:pPr>
      <w:pStyle w:val="Header"/>
      <w:spacing w:after="0" w:line="240" w:lineRule="auto"/>
      <w:rPr>
        <w:sz w:val="16"/>
        <w:szCs w:val="16"/>
      </w:rPr>
    </w:pPr>
    <w:r w:rsidRPr="005E1872">
      <w:rPr>
        <w:sz w:val="16"/>
        <w:szCs w:val="16"/>
      </w:rPr>
      <w:t>Patient Assessment Form v</w:t>
    </w:r>
    <w:r>
      <w:rPr>
        <w:sz w:val="16"/>
        <w:szCs w:val="16"/>
      </w:rPr>
      <w:t>2</w:t>
    </w:r>
    <w:r w:rsidRPr="005E1872">
      <w:rPr>
        <w:sz w:val="16"/>
        <w:szCs w:val="16"/>
      </w:rPr>
      <w:t xml:space="preserve">  </w:t>
    </w:r>
    <w:r>
      <w:rPr>
        <w:sz w:val="16"/>
        <w:szCs w:val="16"/>
      </w:rPr>
      <w:t>(7 Oct 2014)</w:t>
    </w:r>
    <w:ins w:id="1" w:author="Jayne  Lewis-Kulzer" w:date="2014-10-07T14:37:00Z">
      <w:r w:rsidR="003C5449">
        <w:rPr>
          <w:sz w:val="16"/>
          <w:szCs w:val="16"/>
        </w:rPr>
        <w:t xml:space="preserve"> – VAS Pilot</w:t>
      </w:r>
    </w:ins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4703E"/>
    <w:multiLevelType w:val="hybridMultilevel"/>
    <w:tmpl w:val="B3AE86CE"/>
    <w:lvl w:ilvl="0" w:tplc="4D5049C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AO">
    <w15:presenceInfo w15:providerId="None" w15:userId="T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D5C"/>
    <w:rsid w:val="00132EC4"/>
    <w:rsid w:val="001B21F4"/>
    <w:rsid w:val="00382F09"/>
    <w:rsid w:val="003C5449"/>
    <w:rsid w:val="00443222"/>
    <w:rsid w:val="004921DD"/>
    <w:rsid w:val="004D2B65"/>
    <w:rsid w:val="00763D5C"/>
    <w:rsid w:val="007C6675"/>
    <w:rsid w:val="00850987"/>
    <w:rsid w:val="008E6DD9"/>
    <w:rsid w:val="008F1490"/>
    <w:rsid w:val="00A46ECE"/>
    <w:rsid w:val="00A8729D"/>
    <w:rsid w:val="00B316D4"/>
    <w:rsid w:val="00B92A2F"/>
    <w:rsid w:val="00BE6CD6"/>
    <w:rsid w:val="00C51516"/>
    <w:rsid w:val="00D522DF"/>
    <w:rsid w:val="00DE76D5"/>
    <w:rsid w:val="00F32706"/>
    <w:rsid w:val="00F5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71F2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D5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D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D5C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DE7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6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76D5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6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6D5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6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6D5"/>
    <w:rPr>
      <w:rFonts w:ascii="Segoe UI" w:eastAsia="Calibr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921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1DD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D5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D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D5C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DE7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6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76D5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6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6D5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6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6D5"/>
    <w:rPr>
      <w:rFonts w:ascii="Segoe UI" w:eastAsia="Calibr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921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1D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11/relationships/commentsExtended" Target="commentsExtended.xml"/><Relationship Id="rId13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128</Words>
  <Characters>732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Geng, Elvin</dc:creator>
  <cp:lastModifiedBy>Jayne  Lewis-Kulzer</cp:lastModifiedBy>
  <cp:revision>3</cp:revision>
  <dcterms:created xsi:type="dcterms:W3CDTF">2014-10-07T21:33:00Z</dcterms:created>
  <dcterms:modified xsi:type="dcterms:W3CDTF">2014-10-07T21:37:00Z</dcterms:modified>
</cp:coreProperties>
</file>