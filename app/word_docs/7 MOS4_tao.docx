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D1B9E3" w14:textId="77777777" w:rsidR="00763D5C" w:rsidRDefault="00763D5C" w:rsidP="00763D5C">
      <w:pPr>
        <w:jc w:val="center"/>
        <w:rPr>
          <w:rFonts w:cs="Calibri"/>
        </w:rPr>
      </w:pPr>
      <w:r>
        <w:rPr>
          <w:rFonts w:cs="Calibri"/>
        </w:rPr>
        <w:t>MOS-4</w:t>
      </w:r>
    </w:p>
    <w:p w14:paraId="30D52703" w14:textId="77777777" w:rsidR="00763D5C" w:rsidRDefault="00763D5C" w:rsidP="00763D5C">
      <w:pPr>
        <w:rPr>
          <w:rFonts w:cs="Calibri"/>
        </w:rPr>
      </w:pPr>
    </w:p>
    <w:p w14:paraId="7C4666FE" w14:textId="77777777" w:rsidR="00763D5C" w:rsidRDefault="00763D5C" w:rsidP="00763D5C">
      <w:r>
        <w:t xml:space="preserve">How often do you have someone to turn to for suggestions about how to deal with a personal problem? </w:t>
      </w:r>
    </w:p>
    <w:p w14:paraId="33EA145D" w14:textId="77777777" w:rsidR="00763D5C" w:rsidRDefault="00763D5C" w:rsidP="00763D5C">
      <w:pPr>
        <w:numPr>
          <w:ilvl w:val="0"/>
          <w:numId w:val="1"/>
        </w:numPr>
      </w:pPr>
      <w:r>
        <w:t xml:space="preserve">All of the time </w:t>
      </w:r>
    </w:p>
    <w:p w14:paraId="361BF174" w14:textId="77777777" w:rsidR="00763D5C" w:rsidRDefault="00763D5C" w:rsidP="00763D5C">
      <w:pPr>
        <w:numPr>
          <w:ilvl w:val="0"/>
          <w:numId w:val="1"/>
        </w:numPr>
      </w:pPr>
      <w:r>
        <w:t xml:space="preserve">Most of the time </w:t>
      </w:r>
    </w:p>
    <w:p w14:paraId="690AB56C" w14:textId="77777777" w:rsidR="00763D5C" w:rsidRDefault="00763D5C" w:rsidP="00763D5C">
      <w:pPr>
        <w:numPr>
          <w:ilvl w:val="0"/>
          <w:numId w:val="1"/>
        </w:numPr>
      </w:pPr>
      <w:commentRangeStart w:id="0"/>
      <w:r>
        <w:t xml:space="preserve">A good bit of the time </w:t>
      </w:r>
      <w:commentRangeEnd w:id="0"/>
      <w:r w:rsidR="00DE76D5">
        <w:rPr>
          <w:rStyle w:val="CommentReference"/>
        </w:rPr>
        <w:commentReference w:id="0"/>
      </w:r>
    </w:p>
    <w:p w14:paraId="5ADED89C" w14:textId="77777777" w:rsidR="00763D5C" w:rsidRDefault="00763D5C" w:rsidP="00763D5C">
      <w:pPr>
        <w:numPr>
          <w:ilvl w:val="0"/>
          <w:numId w:val="1"/>
        </w:numPr>
      </w:pPr>
      <w:r>
        <w:t xml:space="preserve">Some of the time </w:t>
      </w:r>
    </w:p>
    <w:p w14:paraId="3228B37C" w14:textId="77777777" w:rsidR="00763D5C" w:rsidRDefault="00763D5C" w:rsidP="00763D5C">
      <w:pPr>
        <w:numPr>
          <w:ilvl w:val="0"/>
          <w:numId w:val="1"/>
        </w:numPr>
      </w:pPr>
      <w:commentRangeStart w:id="1"/>
      <w:r>
        <w:t xml:space="preserve">A little of the time </w:t>
      </w:r>
      <w:commentRangeEnd w:id="1"/>
      <w:r w:rsidR="004D2B65">
        <w:rPr>
          <w:rStyle w:val="CommentReference"/>
        </w:rPr>
        <w:commentReference w:id="1"/>
      </w:r>
    </w:p>
    <w:p w14:paraId="5E7A7B94" w14:textId="77777777" w:rsidR="00763D5C" w:rsidRDefault="00763D5C" w:rsidP="00763D5C">
      <w:pPr>
        <w:numPr>
          <w:ilvl w:val="0"/>
          <w:numId w:val="1"/>
        </w:numPr>
      </w:pPr>
      <w:r>
        <w:t xml:space="preserve">None of the time  </w:t>
      </w:r>
    </w:p>
    <w:p w14:paraId="1BE3CD4F" w14:textId="77777777" w:rsidR="00763D5C" w:rsidRDefault="00763D5C" w:rsidP="00763D5C">
      <w:r>
        <w:t xml:space="preserve"> How often do you have someone to help with daily chores if you were sick? </w:t>
      </w:r>
    </w:p>
    <w:p w14:paraId="0D4822CC" w14:textId="77777777" w:rsidR="00763D5C" w:rsidRDefault="00763D5C" w:rsidP="00763D5C">
      <w:pPr>
        <w:numPr>
          <w:ilvl w:val="0"/>
          <w:numId w:val="1"/>
        </w:numPr>
      </w:pPr>
      <w:r>
        <w:t xml:space="preserve">All of the time </w:t>
      </w:r>
    </w:p>
    <w:p w14:paraId="236BB072" w14:textId="77777777" w:rsidR="00763D5C" w:rsidRDefault="00763D5C" w:rsidP="00763D5C">
      <w:pPr>
        <w:numPr>
          <w:ilvl w:val="0"/>
          <w:numId w:val="1"/>
        </w:numPr>
      </w:pPr>
      <w:r>
        <w:t xml:space="preserve">Most of the time </w:t>
      </w:r>
    </w:p>
    <w:p w14:paraId="755CD210" w14:textId="77777777" w:rsidR="00763D5C" w:rsidRDefault="00763D5C" w:rsidP="00763D5C">
      <w:pPr>
        <w:numPr>
          <w:ilvl w:val="0"/>
          <w:numId w:val="1"/>
        </w:numPr>
      </w:pPr>
      <w:r>
        <w:t xml:space="preserve">A good bit of the time </w:t>
      </w:r>
    </w:p>
    <w:p w14:paraId="04F3A90D" w14:textId="77777777" w:rsidR="00763D5C" w:rsidRDefault="00763D5C" w:rsidP="00763D5C">
      <w:pPr>
        <w:numPr>
          <w:ilvl w:val="0"/>
          <w:numId w:val="1"/>
        </w:numPr>
      </w:pPr>
      <w:r>
        <w:t xml:space="preserve">Some of the time </w:t>
      </w:r>
    </w:p>
    <w:p w14:paraId="12A9074E" w14:textId="77777777" w:rsidR="00763D5C" w:rsidRDefault="00763D5C" w:rsidP="00763D5C">
      <w:pPr>
        <w:numPr>
          <w:ilvl w:val="0"/>
          <w:numId w:val="1"/>
        </w:numPr>
      </w:pPr>
      <w:r>
        <w:t xml:space="preserve">A little of the time </w:t>
      </w:r>
    </w:p>
    <w:p w14:paraId="7989FBEC" w14:textId="77777777" w:rsidR="00763D5C" w:rsidRDefault="00763D5C" w:rsidP="00763D5C">
      <w:pPr>
        <w:numPr>
          <w:ilvl w:val="0"/>
          <w:numId w:val="1"/>
        </w:numPr>
      </w:pPr>
      <w:r>
        <w:t xml:space="preserve">None of the time  </w:t>
      </w:r>
    </w:p>
    <w:p w14:paraId="3D927C9A" w14:textId="77777777" w:rsidR="00763D5C" w:rsidRDefault="00763D5C" w:rsidP="00763D5C">
      <w:r>
        <w:t> </w:t>
      </w:r>
      <w:commentRangeStart w:id="2"/>
      <w:r>
        <w:t xml:space="preserve">How often do you have someone to love you and make you feel wanted? </w:t>
      </w:r>
      <w:commentRangeEnd w:id="2"/>
      <w:r w:rsidR="00DE76D5">
        <w:rPr>
          <w:rStyle w:val="CommentReference"/>
        </w:rPr>
        <w:commentReference w:id="2"/>
      </w:r>
    </w:p>
    <w:p w14:paraId="37C30121" w14:textId="77777777" w:rsidR="00763D5C" w:rsidRDefault="00763D5C" w:rsidP="00763D5C">
      <w:pPr>
        <w:numPr>
          <w:ilvl w:val="0"/>
          <w:numId w:val="1"/>
        </w:numPr>
      </w:pPr>
      <w:r>
        <w:t xml:space="preserve">All of the time </w:t>
      </w:r>
    </w:p>
    <w:p w14:paraId="4F0F1904" w14:textId="77777777" w:rsidR="00763D5C" w:rsidRDefault="00763D5C" w:rsidP="00763D5C">
      <w:pPr>
        <w:numPr>
          <w:ilvl w:val="0"/>
          <w:numId w:val="1"/>
        </w:numPr>
      </w:pPr>
      <w:r>
        <w:t xml:space="preserve">Most of the time </w:t>
      </w:r>
    </w:p>
    <w:p w14:paraId="113F99FA" w14:textId="77777777" w:rsidR="00763D5C" w:rsidRDefault="00763D5C" w:rsidP="00763D5C">
      <w:pPr>
        <w:numPr>
          <w:ilvl w:val="0"/>
          <w:numId w:val="1"/>
        </w:numPr>
      </w:pPr>
      <w:r>
        <w:t xml:space="preserve">A good bit of the time </w:t>
      </w:r>
    </w:p>
    <w:p w14:paraId="5002D865" w14:textId="77777777" w:rsidR="00763D5C" w:rsidRDefault="00763D5C" w:rsidP="00763D5C">
      <w:pPr>
        <w:numPr>
          <w:ilvl w:val="0"/>
          <w:numId w:val="1"/>
        </w:numPr>
      </w:pPr>
      <w:r>
        <w:t xml:space="preserve">Some of the time </w:t>
      </w:r>
    </w:p>
    <w:p w14:paraId="18348CF6" w14:textId="77777777" w:rsidR="00763D5C" w:rsidRDefault="00763D5C" w:rsidP="00763D5C">
      <w:pPr>
        <w:numPr>
          <w:ilvl w:val="0"/>
          <w:numId w:val="1"/>
        </w:numPr>
      </w:pPr>
      <w:r>
        <w:t xml:space="preserve">A little of the time </w:t>
      </w:r>
    </w:p>
    <w:p w14:paraId="33106CEB" w14:textId="77777777" w:rsidR="00763D5C" w:rsidRDefault="00763D5C" w:rsidP="00763D5C">
      <w:pPr>
        <w:numPr>
          <w:ilvl w:val="0"/>
          <w:numId w:val="1"/>
        </w:numPr>
      </w:pPr>
      <w:r>
        <w:t xml:space="preserve">None of the time  </w:t>
      </w:r>
    </w:p>
    <w:p w14:paraId="182F4C04" w14:textId="51204C2E" w:rsidR="00763D5C" w:rsidRDefault="00763D5C" w:rsidP="00763D5C">
      <w:r>
        <w:t> </w:t>
      </w:r>
      <w:commentRangeStart w:id="4"/>
      <w:r>
        <w:t>How often do you have someone to do something enjoyable with?</w:t>
      </w:r>
      <w:ins w:id="5" w:author="Geng, Elvin" w:date="2014-10-01T14:32:00Z">
        <w:r w:rsidR="00F505C7">
          <w:t xml:space="preserve"> </w:t>
        </w:r>
      </w:ins>
      <w:del w:id="6" w:author="Geng, Elvin" w:date="2014-10-01T14:32:00Z">
        <w:r w:rsidDel="00F505C7">
          <w:delText xml:space="preserve"> </w:delText>
        </w:r>
        <w:commentRangeEnd w:id="4"/>
        <w:r w:rsidR="00BE6CD6" w:rsidDel="00F505C7">
          <w:rPr>
            <w:rStyle w:val="CommentReference"/>
          </w:rPr>
          <w:commentReference w:id="4"/>
        </w:r>
      </w:del>
    </w:p>
    <w:p w14:paraId="6983E45B" w14:textId="77777777" w:rsidR="00763D5C" w:rsidRDefault="00763D5C" w:rsidP="00763D5C">
      <w:pPr>
        <w:numPr>
          <w:ilvl w:val="0"/>
          <w:numId w:val="1"/>
        </w:numPr>
      </w:pPr>
      <w:r>
        <w:t xml:space="preserve">All of the time </w:t>
      </w:r>
    </w:p>
    <w:p w14:paraId="03DC6C07" w14:textId="77777777" w:rsidR="00763D5C" w:rsidRDefault="00763D5C" w:rsidP="00763D5C">
      <w:pPr>
        <w:numPr>
          <w:ilvl w:val="0"/>
          <w:numId w:val="1"/>
        </w:numPr>
      </w:pPr>
      <w:r>
        <w:lastRenderedPageBreak/>
        <w:t xml:space="preserve">Most of the time </w:t>
      </w:r>
    </w:p>
    <w:p w14:paraId="3A28EA69" w14:textId="77777777" w:rsidR="00763D5C" w:rsidRDefault="00763D5C" w:rsidP="00763D5C">
      <w:pPr>
        <w:numPr>
          <w:ilvl w:val="0"/>
          <w:numId w:val="1"/>
        </w:numPr>
      </w:pPr>
      <w:r>
        <w:t xml:space="preserve">A good bit of the time </w:t>
      </w:r>
    </w:p>
    <w:p w14:paraId="4EB59BE1" w14:textId="77777777" w:rsidR="00763D5C" w:rsidRDefault="00763D5C" w:rsidP="00763D5C">
      <w:pPr>
        <w:numPr>
          <w:ilvl w:val="0"/>
          <w:numId w:val="1"/>
        </w:numPr>
      </w:pPr>
      <w:r>
        <w:t xml:space="preserve">Some of the time </w:t>
      </w:r>
    </w:p>
    <w:p w14:paraId="2829E97F" w14:textId="77777777" w:rsidR="00763D5C" w:rsidRDefault="00763D5C" w:rsidP="00763D5C">
      <w:pPr>
        <w:numPr>
          <w:ilvl w:val="0"/>
          <w:numId w:val="1"/>
        </w:numPr>
      </w:pPr>
      <w:r>
        <w:t xml:space="preserve">A little of the time </w:t>
      </w:r>
    </w:p>
    <w:p w14:paraId="6AEF700C" w14:textId="77777777" w:rsidR="00763D5C" w:rsidRDefault="00763D5C" w:rsidP="00763D5C">
      <w:pPr>
        <w:numPr>
          <w:ilvl w:val="0"/>
          <w:numId w:val="1"/>
        </w:numPr>
      </w:pPr>
      <w:r>
        <w:t xml:space="preserve">None of the time  </w:t>
      </w:r>
    </w:p>
    <w:p w14:paraId="7EAA5E10" w14:textId="77777777" w:rsidR="00763D5C" w:rsidRDefault="00763D5C" w:rsidP="00763D5C"/>
    <w:p w14:paraId="68E7869E" w14:textId="77777777" w:rsidR="00763D5C" w:rsidRPr="003E02AA" w:rsidRDefault="00763D5C" w:rsidP="00763D5C">
      <w:pPr>
        <w:rPr>
          <w:rFonts w:cs="Calibri"/>
        </w:rPr>
      </w:pPr>
    </w:p>
    <w:p w14:paraId="15245084" w14:textId="77777777" w:rsidR="008E6DD9" w:rsidRDefault="008E6DD9"/>
    <w:sectPr w:rsidR="008E6DD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TAO" w:date="2014-09-24T00:47:00Z" w:initials="TAO">
    <w:p w14:paraId="7742F798" w14:textId="77777777" w:rsidR="00DE76D5" w:rsidRDefault="00DE76D5">
      <w:pPr>
        <w:pStyle w:val="CommentText"/>
      </w:pPr>
      <w:r>
        <w:rPr>
          <w:rStyle w:val="CommentReference"/>
        </w:rPr>
        <w:annotationRef/>
      </w:r>
      <w:r>
        <w:t>What does this mean? Even to me, this is not clear.</w:t>
      </w:r>
    </w:p>
  </w:comment>
  <w:comment w:id="1" w:author="TAO" w:date="2014-09-24T00:47:00Z" w:initials="TAO">
    <w:p w14:paraId="764679BE" w14:textId="460B7B5E" w:rsidR="004D2B65" w:rsidRDefault="004D2B65">
      <w:pPr>
        <w:pStyle w:val="CommentText"/>
      </w:pPr>
      <w:r>
        <w:rPr>
          <w:rStyle w:val="CommentReference"/>
        </w:rPr>
        <w:annotationRef/>
      </w:r>
      <w:r>
        <w:t>How much different is this from “some of the time?”</w:t>
      </w:r>
    </w:p>
  </w:comment>
  <w:comment w:id="2" w:author="TAO" w:date="2014-09-24T00:43:00Z" w:initials="TAO">
    <w:p w14:paraId="24D72C80" w14:textId="12F64D9A" w:rsidR="00DE76D5" w:rsidRDefault="00DE76D5">
      <w:pPr>
        <w:pStyle w:val="CommentText"/>
      </w:pPr>
      <w:r>
        <w:rPr>
          <w:rStyle w:val="CommentReference"/>
        </w:rPr>
        <w:annotationRef/>
      </w:r>
      <w:r>
        <w:t xml:space="preserve">Not clear. What does “to make you feel wanted” mean? </w:t>
      </w:r>
      <w:r w:rsidR="00A46ECE">
        <w:t>Upon translation, t</w:t>
      </w:r>
      <w:r>
        <w:t>his could be interpreted in many different ways, especially in a culture where sex and sexuality are read into many things. Elvin – you might remember a discussion we had about the place of sex in the Luo culture. Papers have been written about this.</w:t>
      </w:r>
    </w:p>
    <w:p w14:paraId="0E0BB988" w14:textId="77777777" w:rsidR="00A46ECE" w:rsidRDefault="00A46ECE">
      <w:pPr>
        <w:pStyle w:val="CommentText"/>
      </w:pPr>
    </w:p>
    <w:p w14:paraId="4E66A84F" w14:textId="07FDDB5E" w:rsidR="00DE76D5" w:rsidRDefault="00A46ECE">
      <w:pPr>
        <w:pStyle w:val="CommentText"/>
      </w:pPr>
      <w:r>
        <w:t>Not sure how to word this</w:t>
      </w:r>
      <w:r w:rsidR="00B92A2F">
        <w:t xml:space="preserve"> to ensure a useful translation</w:t>
      </w:r>
      <w:r>
        <w:t xml:space="preserve">. Let’s </w:t>
      </w:r>
      <w:r w:rsidR="00B92A2F">
        <w:t>consult Sam on this.</w:t>
      </w:r>
      <w:bookmarkStart w:id="3" w:name="_GoBack"/>
      <w:bookmarkEnd w:id="3"/>
    </w:p>
  </w:comment>
  <w:comment w:id="4" w:author="TAO" w:date="2014-10-01T14:32:00Z" w:initials="TAO">
    <w:p w14:paraId="2EE12EA1" w14:textId="6BAB766C" w:rsidR="00BE6CD6" w:rsidRDefault="00F505C7">
      <w:pPr>
        <w:pStyle w:val="CommentText"/>
      </w:pPr>
      <w:r>
        <w:t>What are three good examples of this in the Kenyan context?</w:t>
      </w:r>
      <w:r w:rsidR="00BE6CD6"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031F2F8" w15:done="0"/>
  <w15:commentEx w15:paraId="7742F798" w15:done="0"/>
  <w15:commentEx w15:paraId="764679BE" w15:done="0"/>
  <w15:commentEx w15:paraId="5F218AD0" w15:done="0"/>
  <w15:commentEx w15:paraId="4E66A84F" w15:done="0"/>
  <w15:commentEx w15:paraId="2EE12EA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98B2E1" w14:textId="77777777" w:rsidR="009F1BF0" w:rsidRDefault="009F1BF0">
      <w:pPr>
        <w:spacing w:after="0" w:line="240" w:lineRule="auto"/>
      </w:pPr>
      <w:r>
        <w:separator/>
      </w:r>
    </w:p>
  </w:endnote>
  <w:endnote w:type="continuationSeparator" w:id="0">
    <w:p w14:paraId="48F841E5" w14:textId="77777777" w:rsidR="009F1BF0" w:rsidRDefault="009F1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B89D96" w14:textId="77777777" w:rsidR="009F1BF0" w:rsidRDefault="009F1BF0">
      <w:pPr>
        <w:spacing w:after="0" w:line="240" w:lineRule="auto"/>
      </w:pPr>
      <w:r>
        <w:separator/>
      </w:r>
    </w:p>
  </w:footnote>
  <w:footnote w:type="continuationSeparator" w:id="0">
    <w:p w14:paraId="70D822DC" w14:textId="77777777" w:rsidR="009F1BF0" w:rsidRDefault="009F1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B1F090" w14:textId="77777777" w:rsidR="005E1872" w:rsidRPr="005E1872" w:rsidRDefault="00763D5C" w:rsidP="005E1872">
    <w:pPr>
      <w:pStyle w:val="Header"/>
      <w:spacing w:after="0" w:line="240" w:lineRule="auto"/>
      <w:rPr>
        <w:sz w:val="16"/>
        <w:szCs w:val="16"/>
      </w:rPr>
    </w:pPr>
    <w:r w:rsidRPr="005E1872">
      <w:rPr>
        <w:sz w:val="16"/>
        <w:szCs w:val="16"/>
      </w:rPr>
      <w:t>ADAPT-R Study</w:t>
    </w:r>
  </w:p>
  <w:p w14:paraId="35668474" w14:textId="77777777" w:rsidR="005E1872" w:rsidRPr="005E1872" w:rsidRDefault="00763D5C" w:rsidP="005E1872">
    <w:pPr>
      <w:pStyle w:val="Header"/>
      <w:spacing w:after="0" w:line="240" w:lineRule="auto"/>
      <w:rPr>
        <w:sz w:val="16"/>
        <w:szCs w:val="16"/>
      </w:rPr>
    </w:pPr>
    <w:r w:rsidRPr="005E1872">
      <w:rPr>
        <w:sz w:val="16"/>
        <w:szCs w:val="16"/>
      </w:rPr>
      <w:t xml:space="preserve">Patient Assessment Form </w:t>
    </w:r>
    <w:proofErr w:type="gramStart"/>
    <w:r w:rsidRPr="005E1872">
      <w:rPr>
        <w:sz w:val="16"/>
        <w:szCs w:val="16"/>
      </w:rPr>
      <w:t xml:space="preserve">v1  </w:t>
    </w:r>
    <w:r>
      <w:rPr>
        <w:sz w:val="16"/>
        <w:szCs w:val="16"/>
      </w:rPr>
      <w:t>(</w:t>
    </w:r>
    <w:proofErr w:type="gramEnd"/>
    <w:r>
      <w:rPr>
        <w:sz w:val="16"/>
        <w:szCs w:val="16"/>
      </w:rPr>
      <w:t>5-Mar-2014)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4703E"/>
    <w:multiLevelType w:val="hybridMultilevel"/>
    <w:tmpl w:val="B3AE86CE"/>
    <w:lvl w:ilvl="0" w:tplc="4D5049C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AO">
    <w15:presenceInfo w15:providerId="None" w15:userId="T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D5C"/>
    <w:rsid w:val="00382F09"/>
    <w:rsid w:val="004D2B65"/>
    <w:rsid w:val="00763D5C"/>
    <w:rsid w:val="008E6DD9"/>
    <w:rsid w:val="009F1BF0"/>
    <w:rsid w:val="00A46ECE"/>
    <w:rsid w:val="00A8729D"/>
    <w:rsid w:val="00B92A2F"/>
    <w:rsid w:val="00BE6CD6"/>
    <w:rsid w:val="00C51516"/>
    <w:rsid w:val="00DE76D5"/>
    <w:rsid w:val="00F5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C8D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D5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D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D5C"/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DE76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76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76D5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76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76D5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6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6D5"/>
    <w:rPr>
      <w:rFonts w:ascii="Segoe UI" w:eastAsia="Calibr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D5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D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D5C"/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DE76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76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76D5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76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76D5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6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6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UCSF</Company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Geng, Elvin</dc:creator>
  <cp:lastModifiedBy>Geng, Elvin</cp:lastModifiedBy>
  <cp:revision>3</cp:revision>
  <dcterms:created xsi:type="dcterms:W3CDTF">2014-09-24T07:55:00Z</dcterms:created>
  <dcterms:modified xsi:type="dcterms:W3CDTF">2014-10-01T21:32:00Z</dcterms:modified>
</cp:coreProperties>
</file>